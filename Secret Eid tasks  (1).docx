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7380C" w14:textId="560071C6" w:rsidR="006C0529" w:rsidRPr="006C0529" w:rsidRDefault="006C0529" w:rsidP="006C05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C0529">
        <w:rPr>
          <w:sz w:val="28"/>
          <w:szCs w:val="28"/>
        </w:rPr>
        <w:t>Only allow specific people to register/log in</w:t>
      </w:r>
      <w:r w:rsidR="0010765E">
        <w:rPr>
          <w:sz w:val="28"/>
          <w:szCs w:val="28"/>
        </w:rPr>
        <w:t>:</w:t>
      </w:r>
    </w:p>
    <w:p w14:paraId="5361348D" w14:textId="656B9F77" w:rsidR="000664A0" w:rsidRDefault="006C0529" w:rsidP="000664A0">
      <w:pPr>
        <w:pStyle w:val="ListParagraph"/>
        <w:numPr>
          <w:ilvl w:val="1"/>
          <w:numId w:val="2"/>
        </w:numPr>
        <w:rPr>
          <w:ins w:id="0" w:author="Microsoft Office User" w:date="2019-05-14T13:54:00Z"/>
          <w:sz w:val="28"/>
          <w:szCs w:val="28"/>
        </w:rPr>
      </w:pPr>
      <w:r w:rsidRPr="006C0529">
        <w:rPr>
          <w:sz w:val="28"/>
          <w:szCs w:val="28"/>
        </w:rPr>
        <w:t xml:space="preserve">My </w:t>
      </w:r>
      <w:r w:rsidR="0010765E">
        <w:rPr>
          <w:sz w:val="28"/>
          <w:szCs w:val="28"/>
        </w:rPr>
        <w:t>~</w:t>
      </w:r>
      <w:r w:rsidRPr="006C0529">
        <w:rPr>
          <w:sz w:val="28"/>
          <w:szCs w:val="28"/>
        </w:rPr>
        <w:t xml:space="preserve">12 family members </w:t>
      </w:r>
      <w:r w:rsidR="001B3740">
        <w:rPr>
          <w:sz w:val="28"/>
          <w:szCs w:val="28"/>
        </w:rPr>
        <w:tab/>
      </w:r>
      <w:r w:rsidR="001B3740">
        <w:rPr>
          <w:sz w:val="28"/>
          <w:szCs w:val="28"/>
        </w:rPr>
        <w:tab/>
      </w:r>
      <w:r w:rsidR="001B3740">
        <w:rPr>
          <w:sz w:val="28"/>
          <w:szCs w:val="28"/>
        </w:rPr>
        <w:tab/>
        <w:t>(M)</w:t>
      </w:r>
    </w:p>
    <w:p w14:paraId="6CD172F7" w14:textId="6119AC3C" w:rsidR="000664A0" w:rsidRPr="000664A0" w:rsidRDefault="000664A0" w:rsidP="000664A0">
      <w:pPr>
        <w:pStyle w:val="ListParagraph"/>
        <w:numPr>
          <w:ilvl w:val="1"/>
          <w:numId w:val="2"/>
        </w:numPr>
        <w:rPr>
          <w:sz w:val="28"/>
          <w:szCs w:val="28"/>
        </w:rPr>
      </w:pPr>
      <w:ins w:id="1" w:author="Microsoft Office User" w:date="2019-05-14T13:54:00Z">
        <w:r>
          <w:rPr>
            <w:sz w:val="28"/>
            <w:szCs w:val="28"/>
          </w:rPr>
          <w:t xml:space="preserve">Wouldn’t </w:t>
        </w:r>
      </w:ins>
      <w:ins w:id="2" w:author="Microsoft Office User" w:date="2019-05-14T13:55:00Z">
        <w:r>
          <w:rPr>
            <w:sz w:val="28"/>
            <w:szCs w:val="28"/>
          </w:rPr>
          <w:t>it just be a simple hard code with</w:t>
        </w:r>
      </w:ins>
      <w:ins w:id="3" w:author="Microsoft Office User" w:date="2019-05-14T14:07:00Z">
        <w:r w:rsidR="00FF1179">
          <w:rPr>
            <w:sz w:val="28"/>
            <w:szCs w:val="28"/>
          </w:rPr>
          <w:t xml:space="preserve"> specific</w:t>
        </w:r>
      </w:ins>
      <w:ins w:id="4" w:author="Microsoft Office User" w:date="2019-05-14T13:55:00Z">
        <w:r>
          <w:rPr>
            <w:sz w:val="28"/>
            <w:szCs w:val="28"/>
          </w:rPr>
          <w:t xml:space="preserve"> names, not very dynamic but would accomplish what I am looking for </w:t>
        </w:r>
      </w:ins>
      <w:ins w:id="5" w:author="Microsoft Office User" w:date="2019-05-14T13:56:00Z">
        <w:r>
          <w:rPr>
            <w:sz w:val="28"/>
            <w:szCs w:val="28"/>
          </w:rPr>
          <w:t xml:space="preserve">in this particular app </w:t>
        </w:r>
      </w:ins>
    </w:p>
    <w:p w14:paraId="5CBE07B9" w14:textId="326D3CE0" w:rsidR="006C0529" w:rsidRDefault="006C0529" w:rsidP="006C052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Doesn’t set randomized pairs until everyone has registered </w:t>
      </w:r>
      <w:r w:rsidR="001B3740">
        <w:rPr>
          <w:sz w:val="28"/>
          <w:szCs w:val="28"/>
        </w:rPr>
        <w:t>(M)</w:t>
      </w:r>
    </w:p>
    <w:p w14:paraId="25FC8F83" w14:textId="73F2AB7C" w:rsidR="006C0529" w:rsidRPr="006C0529" w:rsidRDefault="006C0529" w:rsidP="006C052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With no one drawing their own name </w:t>
      </w:r>
      <w:r w:rsidR="001B3740">
        <w:rPr>
          <w:sz w:val="28"/>
          <w:szCs w:val="28"/>
        </w:rPr>
        <w:t>(L)</w:t>
      </w:r>
    </w:p>
    <w:p w14:paraId="7AE75E76" w14:textId="70D7FA84" w:rsidR="006C0529" w:rsidRDefault="006C0529" w:rsidP="006C0529">
      <w:pPr>
        <w:pStyle w:val="ListParagraph"/>
        <w:numPr>
          <w:ilvl w:val="0"/>
          <w:numId w:val="2"/>
        </w:numPr>
        <w:rPr>
          <w:ins w:id="6" w:author="Microsoft Office User" w:date="2019-05-14T13:57:00Z"/>
          <w:sz w:val="28"/>
          <w:szCs w:val="28"/>
        </w:rPr>
      </w:pPr>
      <w:r>
        <w:rPr>
          <w:sz w:val="28"/>
          <w:szCs w:val="28"/>
        </w:rPr>
        <w:t>Making each user account landing page specific to them</w:t>
      </w:r>
      <w:r w:rsidR="0010765E">
        <w:rPr>
          <w:sz w:val="28"/>
          <w:szCs w:val="28"/>
        </w:rPr>
        <w:t>:</w:t>
      </w:r>
      <w:r w:rsidR="001B3740">
        <w:rPr>
          <w:sz w:val="28"/>
          <w:szCs w:val="28"/>
        </w:rPr>
        <w:t xml:space="preserve"> (Not very clear)</w:t>
      </w:r>
    </w:p>
    <w:p w14:paraId="28B2937D" w14:textId="3376EA1E" w:rsidR="000664A0" w:rsidRDefault="000664A0" w:rsidP="000664A0">
      <w:pPr>
        <w:pStyle w:val="ListParagraph"/>
        <w:numPr>
          <w:ilvl w:val="1"/>
          <w:numId w:val="2"/>
        </w:numPr>
        <w:rPr>
          <w:sz w:val="28"/>
          <w:szCs w:val="28"/>
        </w:rPr>
        <w:pPrChange w:id="7" w:author="Microsoft Office User" w:date="2019-05-14T13:57:00Z">
          <w:pPr>
            <w:pStyle w:val="ListParagraph"/>
            <w:numPr>
              <w:numId w:val="2"/>
            </w:numPr>
            <w:ind w:hanging="360"/>
          </w:pPr>
        </w:pPrChange>
      </w:pPr>
      <w:ins w:id="8" w:author="Microsoft Office User" w:date="2019-05-14T13:57:00Z">
        <w:r>
          <w:rPr>
            <w:sz w:val="28"/>
            <w:szCs w:val="28"/>
          </w:rPr>
          <w:t>Just making it clear that you are on your own landing page</w:t>
        </w:r>
      </w:ins>
      <w:ins w:id="9" w:author="Microsoft Office User" w:date="2019-05-14T13:58:00Z">
        <w:r>
          <w:rPr>
            <w:sz w:val="28"/>
            <w:szCs w:val="28"/>
          </w:rPr>
          <w:t xml:space="preserve">. </w:t>
        </w:r>
      </w:ins>
      <w:proofErr w:type="gramStart"/>
      <w:ins w:id="10" w:author="Microsoft Office User" w:date="2019-05-14T13:59:00Z">
        <w:r>
          <w:rPr>
            <w:sz w:val="28"/>
            <w:szCs w:val="28"/>
          </w:rPr>
          <w:t>Basically</w:t>
        </w:r>
        <w:proofErr w:type="gramEnd"/>
        <w:r>
          <w:rPr>
            <w:sz w:val="28"/>
            <w:szCs w:val="28"/>
          </w:rPr>
          <w:t xml:space="preserve"> just the</w:t>
        </w:r>
      </w:ins>
      <w:ins w:id="11" w:author="Microsoft Office User" w:date="2019-05-14T13:58:00Z">
        <w:r>
          <w:rPr>
            <w:sz w:val="28"/>
            <w:szCs w:val="28"/>
          </w:rPr>
          <w:t xml:space="preserve"> 2 points below:</w:t>
        </w:r>
      </w:ins>
    </w:p>
    <w:p w14:paraId="46DCB3D2" w14:textId="4BE32216" w:rsidR="009E5B05" w:rsidRDefault="009E5B05" w:rsidP="006C0529">
      <w:pPr>
        <w:pStyle w:val="ListParagraph"/>
        <w:numPr>
          <w:ilvl w:val="1"/>
          <w:numId w:val="2"/>
        </w:numPr>
        <w:rPr>
          <w:ins w:id="12" w:author="Microsoft Office User" w:date="2019-05-14T13:59:00Z"/>
          <w:sz w:val="28"/>
          <w:szCs w:val="28"/>
        </w:rPr>
      </w:pPr>
      <w:r>
        <w:rPr>
          <w:sz w:val="28"/>
          <w:szCs w:val="28"/>
        </w:rPr>
        <w:t>Correct welcome message specific</w:t>
      </w:r>
      <w:bookmarkStart w:id="13" w:name="_GoBack"/>
      <w:bookmarkEnd w:id="13"/>
      <w:r>
        <w:rPr>
          <w:sz w:val="28"/>
          <w:szCs w:val="28"/>
        </w:rPr>
        <w:t xml:space="preserve"> to whose landing page it </w:t>
      </w:r>
      <w:proofErr w:type="gramStart"/>
      <w:r>
        <w:rPr>
          <w:sz w:val="28"/>
          <w:szCs w:val="28"/>
        </w:rPr>
        <w:t xml:space="preserve">is  </w:t>
      </w:r>
      <w:r w:rsidR="001B3740">
        <w:rPr>
          <w:sz w:val="28"/>
          <w:szCs w:val="28"/>
        </w:rPr>
        <w:t>(</w:t>
      </w:r>
      <w:proofErr w:type="gramEnd"/>
      <w:r w:rsidR="001B3740">
        <w:rPr>
          <w:sz w:val="28"/>
          <w:szCs w:val="28"/>
        </w:rPr>
        <w:t>M)</w:t>
      </w:r>
    </w:p>
    <w:p w14:paraId="639F8E4A" w14:textId="3AAD1816" w:rsidR="000664A0" w:rsidRDefault="000664A0" w:rsidP="000664A0">
      <w:pPr>
        <w:pStyle w:val="ListParagraph"/>
        <w:numPr>
          <w:ilvl w:val="2"/>
          <w:numId w:val="2"/>
        </w:numPr>
        <w:rPr>
          <w:sz w:val="28"/>
          <w:szCs w:val="28"/>
        </w:rPr>
        <w:pPrChange w:id="14" w:author="Microsoft Office User" w:date="2019-05-14T13:5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5" w:author="Microsoft Office User" w:date="2019-05-14T13:59:00Z">
        <w:r>
          <w:rPr>
            <w:sz w:val="28"/>
            <w:szCs w:val="28"/>
          </w:rPr>
          <w:t>“Welcome {{NAME}}”</w:t>
        </w:r>
      </w:ins>
    </w:p>
    <w:p w14:paraId="5DB51643" w14:textId="309AF629" w:rsidR="0010765E" w:rsidRDefault="009E5B05" w:rsidP="006C052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Correct </w:t>
      </w:r>
      <w:r w:rsidR="0010765E">
        <w:rPr>
          <w:sz w:val="28"/>
          <w:szCs w:val="28"/>
        </w:rPr>
        <w:t xml:space="preserve">message stating their randomized pairs name </w:t>
      </w:r>
      <w:r w:rsidR="001B3740">
        <w:rPr>
          <w:sz w:val="28"/>
          <w:szCs w:val="28"/>
        </w:rPr>
        <w:t>(M)</w:t>
      </w:r>
    </w:p>
    <w:p w14:paraId="756BE6A2" w14:textId="7400575D" w:rsidR="009E5B05" w:rsidRDefault="0010765E" w:rsidP="0010765E">
      <w:pPr>
        <w:pStyle w:val="ListParagraph"/>
        <w:numPr>
          <w:ilvl w:val="2"/>
          <w:numId w:val="2"/>
        </w:numPr>
        <w:rPr>
          <w:ins w:id="16" w:author="Microsoft Office User" w:date="2019-05-14T14:00:00Z"/>
          <w:sz w:val="28"/>
          <w:szCs w:val="28"/>
        </w:rPr>
      </w:pPr>
      <w:r>
        <w:rPr>
          <w:sz w:val="28"/>
          <w:szCs w:val="28"/>
        </w:rPr>
        <w:t>“You have {NAME} for Secret Eid”</w:t>
      </w:r>
      <w:r w:rsidR="009E5B05">
        <w:rPr>
          <w:sz w:val="28"/>
          <w:szCs w:val="28"/>
        </w:rPr>
        <w:t xml:space="preserve"> </w:t>
      </w:r>
      <w:r w:rsidR="001B3740">
        <w:rPr>
          <w:sz w:val="28"/>
          <w:szCs w:val="28"/>
        </w:rPr>
        <w:t>(S)</w:t>
      </w:r>
    </w:p>
    <w:p w14:paraId="4C247C27" w14:textId="59A072DA" w:rsidR="000664A0" w:rsidRDefault="000664A0" w:rsidP="000664A0">
      <w:pPr>
        <w:pStyle w:val="ListParagraph"/>
        <w:numPr>
          <w:ilvl w:val="1"/>
          <w:numId w:val="2"/>
        </w:numPr>
        <w:rPr>
          <w:sz w:val="28"/>
          <w:szCs w:val="28"/>
        </w:rPr>
        <w:pPrChange w:id="17" w:author="Microsoft Office User" w:date="2019-05-14T14:00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18" w:author="Microsoft Office User" w:date="2019-05-14T14:00:00Z">
        <w:r>
          <w:rPr>
            <w:sz w:val="28"/>
            <w:szCs w:val="28"/>
          </w:rPr>
          <w:t xml:space="preserve">The code for the {{NAMES}} are already </w:t>
        </w:r>
      </w:ins>
      <w:ins w:id="19" w:author="Microsoft Office User" w:date="2019-05-14T14:01:00Z">
        <w:r>
          <w:rPr>
            <w:sz w:val="28"/>
            <w:szCs w:val="28"/>
          </w:rPr>
          <w:t xml:space="preserve">coded using handlebars, they just need to be called upon with the correct name after </w:t>
        </w:r>
        <w:proofErr w:type="gramStart"/>
        <w:r>
          <w:rPr>
            <w:sz w:val="28"/>
            <w:szCs w:val="28"/>
          </w:rPr>
          <w:t>the  randomized</w:t>
        </w:r>
        <w:proofErr w:type="gramEnd"/>
        <w:r>
          <w:rPr>
            <w:sz w:val="28"/>
            <w:szCs w:val="28"/>
          </w:rPr>
          <w:t xml:space="preserve"> pairs have been made </w:t>
        </w:r>
      </w:ins>
    </w:p>
    <w:p w14:paraId="44E8BC9E" w14:textId="607A5478" w:rsidR="0010765E" w:rsidRPr="000664A0" w:rsidRDefault="000664A0" w:rsidP="000664A0">
      <w:pPr>
        <w:ind w:left="283"/>
        <w:rPr>
          <w:sz w:val="28"/>
          <w:szCs w:val="28"/>
          <w:rPrChange w:id="20" w:author="Microsoft Office User" w:date="2019-05-14T14:02:00Z">
            <w:rPr/>
          </w:rPrChange>
        </w:rPr>
        <w:pPrChange w:id="21" w:author="Microsoft Office User" w:date="2019-05-14T14:02:00Z">
          <w:pPr>
            <w:pStyle w:val="ListParagraph"/>
            <w:numPr>
              <w:ilvl w:val="3"/>
              <w:numId w:val="2"/>
            </w:numPr>
            <w:ind w:left="643" w:hanging="360"/>
          </w:pPr>
        </w:pPrChange>
      </w:pPr>
      <w:r w:rsidRPr="000664A0">
        <w:rPr>
          <w:sz w:val="28"/>
          <w:szCs w:val="28"/>
          <w:rPrChange w:id="22" w:author="Microsoft Office User" w:date="2019-05-14T14:02:00Z">
            <w:rPr/>
          </w:rPrChange>
        </w:rPr>
        <w:t xml:space="preserve">         </w:t>
      </w:r>
      <w:proofErr w:type="gramStart"/>
      <w:r w:rsidR="0010765E" w:rsidRPr="000664A0">
        <w:rPr>
          <w:sz w:val="28"/>
          <w:szCs w:val="28"/>
          <w:rPrChange w:id="23" w:author="Microsoft Office User" w:date="2019-05-14T14:02:00Z">
            <w:rPr/>
          </w:rPrChange>
        </w:rPr>
        <w:t>Again</w:t>
      </w:r>
      <w:proofErr w:type="gramEnd"/>
      <w:r w:rsidR="0010765E" w:rsidRPr="000664A0">
        <w:rPr>
          <w:sz w:val="28"/>
          <w:szCs w:val="28"/>
          <w:rPrChange w:id="24" w:author="Microsoft Office User" w:date="2019-05-14T14:02:00Z">
            <w:rPr/>
          </w:rPrChange>
        </w:rPr>
        <w:t xml:space="preserve"> this won’t be available/blank until everyone has registered successfully </w:t>
      </w:r>
    </w:p>
    <w:p w14:paraId="339CBB53" w14:textId="30F15536" w:rsidR="006C0529" w:rsidRDefault="006C0529" w:rsidP="006C0529">
      <w:pPr>
        <w:pStyle w:val="ListParagraph"/>
        <w:numPr>
          <w:ilvl w:val="1"/>
          <w:numId w:val="2"/>
        </w:numPr>
        <w:rPr>
          <w:ins w:id="25" w:author="Microsoft Office User" w:date="2019-05-14T14:07:00Z"/>
          <w:sz w:val="28"/>
          <w:szCs w:val="28"/>
        </w:rPr>
      </w:pPr>
      <w:r>
        <w:rPr>
          <w:sz w:val="28"/>
          <w:szCs w:val="28"/>
        </w:rPr>
        <w:t xml:space="preserve">Admin page only accessible by me, the admin </w:t>
      </w:r>
      <w:r w:rsidR="001B3740">
        <w:rPr>
          <w:sz w:val="28"/>
          <w:szCs w:val="28"/>
        </w:rPr>
        <w:t>(L)</w:t>
      </w:r>
    </w:p>
    <w:p w14:paraId="355EC32C" w14:textId="3DD4D54A" w:rsidR="00FF1179" w:rsidRDefault="00FF1179" w:rsidP="006C0529">
      <w:pPr>
        <w:pStyle w:val="ListParagraph"/>
        <w:numPr>
          <w:ilvl w:val="1"/>
          <w:numId w:val="2"/>
        </w:numPr>
        <w:rPr>
          <w:sz w:val="28"/>
          <w:szCs w:val="28"/>
        </w:rPr>
      </w:pPr>
      <w:ins w:id="26" w:author="Microsoft Office User" w:date="2019-05-14T14:08:00Z">
        <w:r>
          <w:rPr>
            <w:sz w:val="28"/>
            <w:szCs w:val="28"/>
          </w:rPr>
          <w:t xml:space="preserve">If it is easier I would be okay with having an Admin button available at login screen, but have </w:t>
        </w:r>
      </w:ins>
      <w:ins w:id="27" w:author="Microsoft Office User" w:date="2019-05-14T14:09:00Z">
        <w:r>
          <w:rPr>
            <w:sz w:val="28"/>
            <w:szCs w:val="28"/>
          </w:rPr>
          <w:t xml:space="preserve">a following </w:t>
        </w:r>
      </w:ins>
      <w:ins w:id="28" w:author="Microsoft Office User" w:date="2019-05-14T14:08:00Z">
        <w:r>
          <w:rPr>
            <w:sz w:val="28"/>
            <w:szCs w:val="28"/>
          </w:rPr>
          <w:t xml:space="preserve">login page that only the admin knows </w:t>
        </w:r>
      </w:ins>
      <w:ins w:id="29" w:author="Microsoft Office User" w:date="2019-05-14T14:09:00Z">
        <w:r>
          <w:rPr>
            <w:sz w:val="28"/>
            <w:szCs w:val="28"/>
          </w:rPr>
          <w:t xml:space="preserve">the </w:t>
        </w:r>
      </w:ins>
      <w:ins w:id="30" w:author="Microsoft Office User" w:date="2019-05-14T14:08:00Z">
        <w:r>
          <w:rPr>
            <w:sz w:val="28"/>
            <w:szCs w:val="28"/>
          </w:rPr>
          <w:t xml:space="preserve">credentials. </w:t>
        </w:r>
      </w:ins>
      <w:ins w:id="31" w:author="Microsoft Office User" w:date="2019-05-14T14:09:00Z">
        <w:r>
          <w:rPr>
            <w:sz w:val="28"/>
            <w:szCs w:val="28"/>
          </w:rPr>
          <w:t xml:space="preserve">What do you think </w:t>
        </w:r>
      </w:ins>
    </w:p>
    <w:p w14:paraId="3FC450D3" w14:textId="5C8A1B6B" w:rsidR="006C0529" w:rsidRDefault="0010765E" w:rsidP="006C05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Accurate</w:t>
      </w:r>
      <w:r w:rsidR="006C0529">
        <w:rPr>
          <w:sz w:val="28"/>
          <w:szCs w:val="28"/>
        </w:rPr>
        <w:t xml:space="preserve"> functionality of wish list </w:t>
      </w:r>
    </w:p>
    <w:p w14:paraId="53B9B7F7" w14:textId="10D6B503" w:rsidR="009E5B05" w:rsidRDefault="00C56EAA" w:rsidP="009E5B05">
      <w:pPr>
        <w:pStyle w:val="ListParagraph"/>
        <w:numPr>
          <w:ilvl w:val="1"/>
          <w:numId w:val="2"/>
        </w:numPr>
        <w:rPr>
          <w:ins w:id="32" w:author="Microsoft Office User" w:date="2019-05-14T14:02:00Z"/>
          <w:sz w:val="28"/>
          <w:szCs w:val="28"/>
        </w:rPr>
      </w:pPr>
      <w:r>
        <w:rPr>
          <w:sz w:val="28"/>
          <w:szCs w:val="28"/>
        </w:rPr>
        <w:t>After typing and then hitting Update button on own users landing page, that wish</w:t>
      </w:r>
      <w:r w:rsidR="009E5B05">
        <w:rPr>
          <w:sz w:val="28"/>
          <w:szCs w:val="28"/>
        </w:rPr>
        <w:t xml:space="preserve"> list </w:t>
      </w:r>
      <w:r>
        <w:rPr>
          <w:sz w:val="28"/>
          <w:szCs w:val="28"/>
        </w:rPr>
        <w:t xml:space="preserve">language </w:t>
      </w:r>
      <w:r w:rsidR="009E5B05">
        <w:rPr>
          <w:sz w:val="28"/>
          <w:szCs w:val="28"/>
        </w:rPr>
        <w:t xml:space="preserve">should be accurately populated and be visible only to that persons </w:t>
      </w:r>
      <w:proofErr w:type="spellStart"/>
      <w:r w:rsidR="009E5B05">
        <w:rPr>
          <w:sz w:val="28"/>
          <w:szCs w:val="28"/>
        </w:rPr>
        <w:t>gifter</w:t>
      </w:r>
      <w:r>
        <w:rPr>
          <w:sz w:val="28"/>
          <w:szCs w:val="28"/>
        </w:rPr>
        <w:t>s</w:t>
      </w:r>
      <w:proofErr w:type="spellEnd"/>
      <w:r w:rsidR="009E5B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landing page </w:t>
      </w:r>
      <w:r w:rsidR="001B3740">
        <w:rPr>
          <w:sz w:val="28"/>
          <w:szCs w:val="28"/>
        </w:rPr>
        <w:t>(M/L)</w:t>
      </w:r>
    </w:p>
    <w:p w14:paraId="17EAFAAD" w14:textId="41229204" w:rsidR="000664A0" w:rsidRDefault="000664A0" w:rsidP="009E5B05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ins w:id="33" w:author="Microsoft Office User" w:date="2019-05-14T14:02:00Z">
        <w:r>
          <w:rPr>
            <w:sz w:val="28"/>
            <w:szCs w:val="28"/>
          </w:rPr>
          <w:t>Again</w:t>
        </w:r>
        <w:proofErr w:type="gramEnd"/>
        <w:r>
          <w:rPr>
            <w:sz w:val="28"/>
            <w:szCs w:val="28"/>
          </w:rPr>
          <w:t xml:space="preserve"> code is already </w:t>
        </w:r>
      </w:ins>
      <w:ins w:id="34" w:author="Microsoft Office User" w:date="2019-05-14T14:10:00Z">
        <w:r w:rsidR="00FF1179">
          <w:rPr>
            <w:sz w:val="28"/>
            <w:szCs w:val="28"/>
          </w:rPr>
          <w:t>built</w:t>
        </w:r>
      </w:ins>
      <w:ins w:id="35" w:author="Microsoft Office User" w:date="2019-05-14T14:03:00Z">
        <w:r>
          <w:rPr>
            <w:sz w:val="28"/>
            <w:szCs w:val="28"/>
          </w:rPr>
          <w:t xml:space="preserve"> and works</w:t>
        </w:r>
      </w:ins>
      <w:ins w:id="36" w:author="Microsoft Office User" w:date="2019-05-14T14:02:00Z">
        <w:r>
          <w:rPr>
            <w:sz w:val="28"/>
            <w:szCs w:val="28"/>
          </w:rPr>
          <w:t>, just need to call the correct {{NAME}}</w:t>
        </w:r>
      </w:ins>
      <w:ins w:id="37" w:author="Microsoft Office User" w:date="2019-05-14T14:10:00Z">
        <w:r w:rsidR="00FF1179">
          <w:rPr>
            <w:sz w:val="28"/>
            <w:szCs w:val="28"/>
          </w:rPr>
          <w:t>’s</w:t>
        </w:r>
      </w:ins>
      <w:ins w:id="38" w:author="Microsoft Office User" w:date="2019-05-14T14:03:00Z">
        <w:r>
          <w:rPr>
            <w:sz w:val="28"/>
            <w:szCs w:val="28"/>
          </w:rPr>
          <w:t xml:space="preserve"> </w:t>
        </w:r>
      </w:ins>
      <w:ins w:id="39" w:author="Microsoft Office User" w:date="2019-05-14T14:10:00Z">
        <w:r w:rsidR="00FF1179">
          <w:rPr>
            <w:sz w:val="28"/>
            <w:szCs w:val="28"/>
          </w:rPr>
          <w:t xml:space="preserve">wish list </w:t>
        </w:r>
      </w:ins>
      <w:ins w:id="40" w:author="Microsoft Office User" w:date="2019-05-14T14:03:00Z">
        <w:r>
          <w:rPr>
            <w:sz w:val="28"/>
            <w:szCs w:val="28"/>
          </w:rPr>
          <w:t xml:space="preserve">after </w:t>
        </w:r>
        <w:r w:rsidR="00FF1179">
          <w:rPr>
            <w:sz w:val="28"/>
            <w:szCs w:val="28"/>
          </w:rPr>
          <w:t>the randomized pairs have been mad</w:t>
        </w:r>
      </w:ins>
      <w:ins w:id="41" w:author="Microsoft Office User" w:date="2019-05-14T14:10:00Z">
        <w:r w:rsidR="00FF1179">
          <w:rPr>
            <w:sz w:val="28"/>
            <w:szCs w:val="28"/>
          </w:rPr>
          <w:t>e</w:t>
        </w:r>
      </w:ins>
    </w:p>
    <w:p w14:paraId="4F10C2B9" w14:textId="1A039FC5" w:rsidR="009E5B05" w:rsidRDefault="009E5B05" w:rsidP="006C05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Admin page</w:t>
      </w:r>
    </w:p>
    <w:p w14:paraId="181510BA" w14:textId="134E37D1" w:rsidR="009E5B05" w:rsidRDefault="009E5B05" w:rsidP="009E5B0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Clear and simple visual of who is responsible of gifting </w:t>
      </w:r>
      <w:r w:rsidR="0010765E">
        <w:rPr>
          <w:sz w:val="28"/>
          <w:szCs w:val="28"/>
        </w:rPr>
        <w:t>who</w:t>
      </w:r>
      <w:r w:rsidR="001B3740">
        <w:rPr>
          <w:sz w:val="28"/>
          <w:szCs w:val="28"/>
        </w:rPr>
        <w:t xml:space="preserve"> (S)</w:t>
      </w:r>
    </w:p>
    <w:p w14:paraId="2A920DC6" w14:textId="6F2C8956" w:rsidR="0010765E" w:rsidRDefault="0010765E" w:rsidP="009E5B0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Won’t be populated until everyone has successfully registered and logged in </w:t>
      </w:r>
      <w:r w:rsidR="001B3740">
        <w:rPr>
          <w:sz w:val="28"/>
          <w:szCs w:val="28"/>
        </w:rPr>
        <w:t>(S)</w:t>
      </w:r>
    </w:p>
    <w:p w14:paraId="057788D1" w14:textId="5C6E1AA0" w:rsidR="00C56EAA" w:rsidRDefault="0010765E" w:rsidP="006C0529">
      <w:pPr>
        <w:pStyle w:val="ListParagraph"/>
        <w:numPr>
          <w:ilvl w:val="0"/>
          <w:numId w:val="2"/>
        </w:numPr>
        <w:rPr>
          <w:ins w:id="42" w:author="Microsoft Office User" w:date="2019-05-14T14:04:00Z"/>
          <w:sz w:val="28"/>
          <w:szCs w:val="28"/>
        </w:rPr>
      </w:pPr>
      <w:r>
        <w:rPr>
          <w:sz w:val="28"/>
          <w:szCs w:val="28"/>
        </w:rPr>
        <w:t xml:space="preserve">Being able to share 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with fam so they can access on their own computer </w:t>
      </w:r>
      <w:r w:rsidR="001B3740">
        <w:rPr>
          <w:sz w:val="28"/>
          <w:szCs w:val="28"/>
        </w:rPr>
        <w:t>(Not very clear)</w:t>
      </w:r>
    </w:p>
    <w:p w14:paraId="07005554" w14:textId="71843D44" w:rsidR="00FF1179" w:rsidRDefault="00FF1179" w:rsidP="00FF1179">
      <w:pPr>
        <w:pStyle w:val="ListParagraph"/>
        <w:numPr>
          <w:ilvl w:val="1"/>
          <w:numId w:val="2"/>
        </w:numPr>
        <w:rPr>
          <w:sz w:val="28"/>
          <w:szCs w:val="28"/>
        </w:rPr>
        <w:pPrChange w:id="43" w:author="Microsoft Office User" w:date="2019-05-14T14:04:00Z">
          <w:pPr>
            <w:pStyle w:val="ListParagraph"/>
            <w:numPr>
              <w:numId w:val="2"/>
            </w:numPr>
            <w:ind w:hanging="360"/>
          </w:pPr>
        </w:pPrChange>
      </w:pPr>
      <w:ins w:id="44" w:author="Microsoft Office User" w:date="2019-05-14T14:04:00Z">
        <w:r>
          <w:rPr>
            <w:sz w:val="28"/>
            <w:szCs w:val="28"/>
          </w:rPr>
          <w:t xml:space="preserve">My lame way of asking how I can </w:t>
        </w:r>
      </w:ins>
      <w:ins w:id="45" w:author="Microsoft Office User" w:date="2019-05-14T14:05:00Z">
        <w:r>
          <w:rPr>
            <w:sz w:val="28"/>
            <w:szCs w:val="28"/>
          </w:rPr>
          <w:t xml:space="preserve">get and share a working </w:t>
        </w:r>
        <w:proofErr w:type="spellStart"/>
        <w:r>
          <w:rPr>
            <w:sz w:val="28"/>
            <w:szCs w:val="28"/>
          </w:rPr>
          <w:t>url</w:t>
        </w:r>
        <w:proofErr w:type="spellEnd"/>
        <w:r>
          <w:rPr>
            <w:sz w:val="28"/>
            <w:szCs w:val="28"/>
          </w:rPr>
          <w:t xml:space="preserve"> to my fam after the app is completed and ready to go live </w:t>
        </w:r>
      </w:ins>
    </w:p>
    <w:p w14:paraId="32BB8D55" w14:textId="77777777" w:rsidR="00C56EAA" w:rsidRDefault="00C56EAA" w:rsidP="00C56EAA">
      <w:pPr>
        <w:rPr>
          <w:sz w:val="28"/>
          <w:szCs w:val="28"/>
        </w:rPr>
      </w:pPr>
    </w:p>
    <w:p w14:paraId="3CB9D28C" w14:textId="39094CE8" w:rsidR="00C56EAA" w:rsidRDefault="00C56EAA" w:rsidP="00C56EAA">
      <w:pPr>
        <w:rPr>
          <w:ins w:id="46" w:author="Microsoft Office User" w:date="2019-05-14T14:06:00Z"/>
          <w:sz w:val="28"/>
          <w:szCs w:val="28"/>
        </w:rPr>
      </w:pPr>
    </w:p>
    <w:p w14:paraId="34D833D4" w14:textId="654913CC" w:rsidR="00FF1179" w:rsidRDefault="00FF1179" w:rsidP="00C56EAA">
      <w:pPr>
        <w:rPr>
          <w:ins w:id="47" w:author="Microsoft Office User" w:date="2019-05-14T14:06:00Z"/>
          <w:sz w:val="28"/>
          <w:szCs w:val="28"/>
        </w:rPr>
      </w:pPr>
    </w:p>
    <w:p w14:paraId="3F895366" w14:textId="77777777" w:rsidR="00FF1179" w:rsidRDefault="00FF1179" w:rsidP="00C56EAA">
      <w:pPr>
        <w:rPr>
          <w:sz w:val="28"/>
          <w:szCs w:val="28"/>
        </w:rPr>
      </w:pPr>
    </w:p>
    <w:p w14:paraId="04A08FD2" w14:textId="6A8FD7CF" w:rsidR="00C56EAA" w:rsidRPr="00FF1179" w:rsidRDefault="00C56EAA" w:rsidP="00C56EAA">
      <w:pPr>
        <w:rPr>
          <w:strike/>
          <w:sz w:val="28"/>
          <w:szCs w:val="28"/>
          <w:rPrChange w:id="48" w:author="Microsoft Office User" w:date="2019-05-14T14:06:00Z">
            <w:rPr>
              <w:sz w:val="28"/>
              <w:szCs w:val="28"/>
            </w:rPr>
          </w:rPrChange>
        </w:rPr>
      </w:pPr>
      <w:r w:rsidRPr="00FF1179">
        <w:rPr>
          <w:strike/>
          <w:sz w:val="28"/>
          <w:szCs w:val="28"/>
          <w:rPrChange w:id="49" w:author="Microsoft Office User" w:date="2019-05-14T14:06:00Z">
            <w:rPr>
              <w:sz w:val="28"/>
              <w:szCs w:val="28"/>
            </w:rPr>
          </w:rPrChange>
        </w:rPr>
        <w:t>**</w:t>
      </w:r>
      <w:r w:rsidR="007459AD" w:rsidRPr="00FF1179">
        <w:rPr>
          <w:strike/>
          <w:sz w:val="28"/>
          <w:szCs w:val="28"/>
          <w:rPrChange w:id="50" w:author="Microsoft Office User" w:date="2019-05-14T14:06:00Z">
            <w:rPr>
              <w:sz w:val="28"/>
              <w:szCs w:val="28"/>
            </w:rPr>
          </w:rPrChange>
        </w:rPr>
        <w:t>NOT PRIORITY</w:t>
      </w:r>
      <w:r w:rsidRPr="00FF1179">
        <w:rPr>
          <w:strike/>
          <w:sz w:val="28"/>
          <w:szCs w:val="28"/>
          <w:rPrChange w:id="51" w:author="Microsoft Office User" w:date="2019-05-14T14:06:00Z">
            <w:rPr>
              <w:sz w:val="28"/>
              <w:szCs w:val="28"/>
            </w:rPr>
          </w:rPrChange>
        </w:rPr>
        <w:t>**</w:t>
      </w:r>
      <w:r w:rsidR="007459AD" w:rsidRPr="00FF1179">
        <w:rPr>
          <w:strike/>
          <w:sz w:val="28"/>
          <w:szCs w:val="28"/>
          <w:rPrChange w:id="52" w:author="Microsoft Office User" w:date="2019-05-14T14:06:00Z">
            <w:rPr>
              <w:sz w:val="28"/>
              <w:szCs w:val="28"/>
            </w:rPr>
          </w:rPrChange>
        </w:rPr>
        <w:t xml:space="preserve"> </w:t>
      </w:r>
    </w:p>
    <w:p w14:paraId="010AE977" w14:textId="254F5610" w:rsidR="00C56EAA" w:rsidRPr="00FF1179" w:rsidRDefault="00C56EAA" w:rsidP="00C56EAA">
      <w:pPr>
        <w:pStyle w:val="ListParagraph"/>
        <w:numPr>
          <w:ilvl w:val="0"/>
          <w:numId w:val="4"/>
        </w:numPr>
        <w:rPr>
          <w:ins w:id="53" w:author="Microsoft Office User" w:date="2019-05-14T14:05:00Z"/>
          <w:strike/>
          <w:sz w:val="28"/>
          <w:szCs w:val="28"/>
          <w:rPrChange w:id="54" w:author="Microsoft Office User" w:date="2019-05-14T14:06:00Z">
            <w:rPr>
              <w:ins w:id="55" w:author="Microsoft Office User" w:date="2019-05-14T14:05:00Z"/>
              <w:sz w:val="28"/>
              <w:szCs w:val="28"/>
            </w:rPr>
          </w:rPrChange>
        </w:rPr>
      </w:pPr>
      <w:r w:rsidRPr="00FF1179">
        <w:rPr>
          <w:strike/>
          <w:sz w:val="28"/>
          <w:szCs w:val="28"/>
          <w:rPrChange w:id="56" w:author="Microsoft Office User" w:date="2019-05-14T14:06:00Z">
            <w:rPr>
              <w:sz w:val="28"/>
              <w:szCs w:val="28"/>
            </w:rPr>
          </w:rPrChange>
        </w:rPr>
        <w:t xml:space="preserve">Responsive screen depending on mobile or web screen size </w:t>
      </w:r>
      <w:r w:rsidR="001B3740" w:rsidRPr="00FF1179">
        <w:rPr>
          <w:strike/>
          <w:sz w:val="28"/>
          <w:szCs w:val="28"/>
          <w:rPrChange w:id="57" w:author="Microsoft Office User" w:date="2019-05-14T14:06:00Z">
            <w:rPr>
              <w:sz w:val="28"/>
              <w:szCs w:val="28"/>
            </w:rPr>
          </w:rPrChange>
        </w:rPr>
        <w:t>(L)</w:t>
      </w:r>
    </w:p>
    <w:p w14:paraId="6FA571BD" w14:textId="0A797028" w:rsidR="00FF1179" w:rsidRDefault="00FF1179" w:rsidP="00C56EAA">
      <w:pPr>
        <w:pStyle w:val="ListParagraph"/>
        <w:numPr>
          <w:ilvl w:val="0"/>
          <w:numId w:val="4"/>
        </w:numPr>
        <w:rPr>
          <w:sz w:val="28"/>
          <w:szCs w:val="28"/>
        </w:rPr>
      </w:pPr>
      <w:ins w:id="58" w:author="Microsoft Office User" w:date="2019-05-14T14:06:00Z">
        <w:r>
          <w:rPr>
            <w:sz w:val="28"/>
            <w:szCs w:val="28"/>
          </w:rPr>
          <w:t xml:space="preserve">I can do this part at a later point </w:t>
        </w:r>
      </w:ins>
    </w:p>
    <w:p w14:paraId="4302BF31" w14:textId="425FD78B" w:rsidR="001B3740" w:rsidRDefault="001B3740" w:rsidP="001B3740">
      <w:pPr>
        <w:rPr>
          <w:sz w:val="28"/>
          <w:szCs w:val="28"/>
        </w:rPr>
      </w:pPr>
    </w:p>
    <w:p w14:paraId="71DCD59F" w14:textId="3FFC24B4" w:rsidR="001B3740" w:rsidRDefault="001B3740" w:rsidP="001B3740">
      <w:pPr>
        <w:rPr>
          <w:sz w:val="28"/>
          <w:szCs w:val="28"/>
        </w:rPr>
      </w:pPr>
    </w:p>
    <w:p w14:paraId="4718F59E" w14:textId="23937B47" w:rsidR="001B3740" w:rsidRDefault="001B3740" w:rsidP="001B3740">
      <w:pPr>
        <w:rPr>
          <w:sz w:val="28"/>
          <w:szCs w:val="28"/>
        </w:rPr>
      </w:pPr>
    </w:p>
    <w:p w14:paraId="79BD589A" w14:textId="20947731" w:rsidR="001B3740" w:rsidRDefault="001B3740" w:rsidP="001B3740">
      <w:pPr>
        <w:rPr>
          <w:sz w:val="28"/>
          <w:szCs w:val="28"/>
        </w:rPr>
      </w:pPr>
      <w:r>
        <w:rPr>
          <w:sz w:val="28"/>
          <w:szCs w:val="28"/>
        </w:rPr>
        <w:t xml:space="preserve">Workload is indicated by </w:t>
      </w:r>
    </w:p>
    <w:p w14:paraId="7AAD6299" w14:textId="424307A0" w:rsidR="001B3740" w:rsidRDefault="001B3740" w:rsidP="001B3740">
      <w:pPr>
        <w:rPr>
          <w:sz w:val="28"/>
          <w:szCs w:val="28"/>
        </w:rPr>
      </w:pPr>
      <w:r>
        <w:rPr>
          <w:sz w:val="28"/>
          <w:szCs w:val="28"/>
        </w:rPr>
        <w:t>S – which signifies very Little difficulty</w:t>
      </w:r>
    </w:p>
    <w:p w14:paraId="60A37849" w14:textId="20534674" w:rsidR="001B3740" w:rsidRDefault="001B3740" w:rsidP="001B3740">
      <w:pPr>
        <w:rPr>
          <w:sz w:val="28"/>
          <w:szCs w:val="28"/>
        </w:rPr>
      </w:pPr>
      <w:r>
        <w:rPr>
          <w:sz w:val="28"/>
          <w:szCs w:val="28"/>
        </w:rPr>
        <w:t>M- which signifies Medium/considerable difficulty</w:t>
      </w:r>
    </w:p>
    <w:p w14:paraId="35C28232" w14:textId="208857FF" w:rsidR="001B3740" w:rsidRDefault="001B3740" w:rsidP="001B3740">
      <w:pPr>
        <w:rPr>
          <w:sz w:val="28"/>
          <w:szCs w:val="28"/>
        </w:rPr>
      </w:pPr>
      <w:r>
        <w:rPr>
          <w:sz w:val="28"/>
          <w:szCs w:val="28"/>
        </w:rPr>
        <w:t>L – which signifies a Large amount of difficulty</w:t>
      </w:r>
    </w:p>
    <w:p w14:paraId="29A4A76E" w14:textId="4FACF074" w:rsidR="001B3740" w:rsidRPr="001B3740" w:rsidRDefault="001B3740" w:rsidP="001B3740">
      <w:pPr>
        <w:rPr>
          <w:sz w:val="28"/>
          <w:szCs w:val="28"/>
        </w:rPr>
      </w:pPr>
      <w:r>
        <w:rPr>
          <w:sz w:val="28"/>
          <w:szCs w:val="28"/>
        </w:rPr>
        <w:t>XL – which signifies an extreme amount of difficulty(unavailable)</w:t>
      </w:r>
    </w:p>
    <w:sectPr w:rsidR="001B3740" w:rsidRPr="001B3740" w:rsidSect="00407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720"/>
    <w:multiLevelType w:val="hybridMultilevel"/>
    <w:tmpl w:val="C7F0E81C"/>
    <w:lvl w:ilvl="0" w:tplc="E22654FC">
      <w:start w:val="63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C756F3"/>
    <w:multiLevelType w:val="hybridMultilevel"/>
    <w:tmpl w:val="1BFE3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643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91A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AB363B"/>
    <w:multiLevelType w:val="hybridMultilevel"/>
    <w:tmpl w:val="4C689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529"/>
    <w:rsid w:val="000664A0"/>
    <w:rsid w:val="0010765E"/>
    <w:rsid w:val="001B3740"/>
    <w:rsid w:val="00407535"/>
    <w:rsid w:val="006C0529"/>
    <w:rsid w:val="007459AD"/>
    <w:rsid w:val="009E5B05"/>
    <w:rsid w:val="00C56EAA"/>
    <w:rsid w:val="00CE4CF9"/>
    <w:rsid w:val="00FF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F6FD"/>
  <w15:chartTrackingRefBased/>
  <w15:docId w15:val="{AD91B6AE-8ADE-4F40-BE52-DAF8E91F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5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4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4A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2019-05-14T19:11:00Z</dcterms:created>
  <dcterms:modified xsi:type="dcterms:W3CDTF">2019-05-14T19:11:00Z</dcterms:modified>
</cp:coreProperties>
</file>